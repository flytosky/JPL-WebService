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1D752" w14:textId="77777777" w:rsidR="0098542B" w:rsidRPr="001469D0" w:rsidRDefault="001469D0">
      <w:pPr>
        <w:rPr>
          <w:rFonts w:ascii="Times New Roman" w:hAnsi="Times New Roman" w:cs="Times New Roman"/>
        </w:rPr>
      </w:pPr>
      <w:r w:rsidRPr="001469D0">
        <w:rPr>
          <w:rFonts w:ascii="Times New Roman" w:hAnsi="Times New Roman" w:cs="Times New Roman"/>
        </w:rPr>
        <w:t xml:space="preserve">Web-Service </w:t>
      </w:r>
      <w:r>
        <w:rPr>
          <w:rFonts w:ascii="Times New Roman" w:hAnsi="Times New Roman" w:cs="Times New Roman"/>
        </w:rPr>
        <w:t>Oriented</w:t>
      </w:r>
      <w:r w:rsidRPr="001469D0">
        <w:rPr>
          <w:rFonts w:ascii="Times New Roman" w:hAnsi="Times New Roman" w:cs="Times New Roman"/>
        </w:rPr>
        <w:t xml:space="preserve"> Climate Model Diagnostic Analyzer</w:t>
      </w:r>
    </w:p>
    <w:p w14:paraId="40DE2527" w14:textId="77777777" w:rsidR="001469D0" w:rsidRPr="001469D0" w:rsidRDefault="001469D0">
      <w:pPr>
        <w:rPr>
          <w:rFonts w:ascii="Times New Roman" w:hAnsi="Times New Roman" w:cs="Times New Roman"/>
        </w:rPr>
      </w:pPr>
    </w:p>
    <w:p w14:paraId="25442422" w14:textId="77777777" w:rsidR="001469D0" w:rsidRDefault="001469D0">
      <w:pPr>
        <w:rPr>
          <w:rFonts w:ascii="Times New Roman" w:hAnsi="Times New Roman" w:cs="Times New Roman"/>
        </w:rPr>
      </w:pPr>
      <w:r w:rsidRPr="001469D0">
        <w:rPr>
          <w:rFonts w:ascii="Times New Roman" w:hAnsi="Times New Roman" w:cs="Times New Roman"/>
        </w:rPr>
        <w:t xml:space="preserve">Seungwon Lee, Lei Pan, </w:t>
      </w:r>
      <w:proofErr w:type="spellStart"/>
      <w:r w:rsidRPr="001469D0">
        <w:rPr>
          <w:rFonts w:ascii="Times New Roman" w:hAnsi="Times New Roman" w:cs="Times New Roman"/>
        </w:rPr>
        <w:t>Chengxing</w:t>
      </w:r>
      <w:proofErr w:type="spellEnd"/>
      <w:r w:rsidRPr="001469D0">
        <w:rPr>
          <w:rFonts w:ascii="Times New Roman" w:hAnsi="Times New Roman" w:cs="Times New Roman"/>
        </w:rPr>
        <w:t xml:space="preserve"> </w:t>
      </w:r>
      <w:proofErr w:type="spellStart"/>
      <w:r w:rsidRPr="001469D0">
        <w:rPr>
          <w:rFonts w:ascii="Times New Roman" w:hAnsi="Times New Roman" w:cs="Times New Roman"/>
        </w:rPr>
        <w:t>Zhai</w:t>
      </w:r>
      <w:proofErr w:type="spellEnd"/>
      <w:r w:rsidRPr="001469D0">
        <w:rPr>
          <w:rFonts w:ascii="Times New Roman" w:hAnsi="Times New Roman" w:cs="Times New Roman"/>
        </w:rPr>
        <w:t xml:space="preserve">, </w:t>
      </w:r>
      <w:proofErr w:type="spellStart"/>
      <w:r w:rsidRPr="001469D0">
        <w:rPr>
          <w:rFonts w:ascii="Times New Roman" w:hAnsi="Times New Roman" w:cs="Times New Roman"/>
        </w:rPr>
        <w:t>Benyang</w:t>
      </w:r>
      <w:proofErr w:type="spellEnd"/>
      <w:r w:rsidRPr="001469D0">
        <w:rPr>
          <w:rFonts w:ascii="Times New Roman" w:hAnsi="Times New Roman" w:cs="Times New Roman"/>
        </w:rPr>
        <w:t xml:space="preserve"> Tang, and Jonathan Jiang</w:t>
      </w:r>
    </w:p>
    <w:p w14:paraId="422AF375" w14:textId="77777777" w:rsidR="00A4775D" w:rsidRDefault="00A4775D">
      <w:pPr>
        <w:rPr>
          <w:rFonts w:ascii="Times New Roman" w:hAnsi="Times New Roman" w:cs="Times New Roman"/>
        </w:rPr>
      </w:pPr>
    </w:p>
    <w:p w14:paraId="04CAB7CF" w14:textId="77777777" w:rsidR="00A4775D" w:rsidRPr="001469D0" w:rsidRDefault="00A4775D">
      <w:pPr>
        <w:rPr>
          <w:rFonts w:ascii="Times New Roman" w:hAnsi="Times New Roman" w:cs="Times New Roman"/>
        </w:rPr>
      </w:pPr>
      <w:r>
        <w:rPr>
          <w:rFonts w:ascii="Times New Roman" w:hAnsi="Times New Roman" w:cs="Times New Roman"/>
        </w:rPr>
        <w:t>Jet Propulsion Laboratory, California Institute of Technology</w:t>
      </w:r>
    </w:p>
    <w:p w14:paraId="6FFA2DAE" w14:textId="77777777" w:rsidR="001469D0" w:rsidRPr="001469D0" w:rsidRDefault="001469D0">
      <w:pPr>
        <w:rPr>
          <w:rFonts w:ascii="Times New Roman" w:hAnsi="Times New Roman" w:cs="Times New Roman"/>
        </w:rPr>
      </w:pPr>
    </w:p>
    <w:p w14:paraId="6BB74FDD" w14:textId="77777777" w:rsidR="001469D0" w:rsidRDefault="001469D0" w:rsidP="001469D0">
      <w:pPr>
        <w:widowControl w:val="0"/>
        <w:autoSpaceDE w:val="0"/>
        <w:autoSpaceDN w:val="0"/>
        <w:adjustRightInd w:val="0"/>
        <w:rPr>
          <w:rFonts w:ascii="Times New Roman" w:hAnsi="Times New Roman" w:cs="Times New Roman"/>
        </w:rPr>
      </w:pPr>
      <w:r w:rsidRPr="001469D0">
        <w:rPr>
          <w:rFonts w:ascii="Times New Roman" w:hAnsi="Times New Roman" w:cs="Times New Roman"/>
        </w:rPr>
        <w:t>The latest Intergovernmental Panel on Climate Change (IPCC) Fourth Assessment Report stressed</w:t>
      </w:r>
      <w:r>
        <w:rPr>
          <w:rFonts w:ascii="Times New Roman" w:hAnsi="Times New Roman" w:cs="Times New Roman"/>
        </w:rPr>
        <w:t xml:space="preserve"> the need for the comprehensive </w:t>
      </w:r>
      <w:r w:rsidRPr="001469D0">
        <w:rPr>
          <w:rFonts w:ascii="Times New Roman" w:hAnsi="Times New Roman" w:cs="Times New Roman"/>
        </w:rPr>
        <w:t>and innovative evaluation of climate models with newly available global observations. The traditional approach to climate model</w:t>
      </w:r>
      <w:r>
        <w:rPr>
          <w:rFonts w:ascii="Times New Roman" w:hAnsi="Times New Roman" w:cs="Times New Roman"/>
        </w:rPr>
        <w:t xml:space="preserve"> </w:t>
      </w:r>
      <w:r w:rsidRPr="001469D0">
        <w:rPr>
          <w:rFonts w:ascii="Times New Roman" w:hAnsi="Times New Roman" w:cs="Times New Roman"/>
        </w:rPr>
        <w:t>evaluation, which is the comparison of a single parameter at a time, identifies symptomatic model biases and errors but fails to</w:t>
      </w:r>
      <w:r>
        <w:rPr>
          <w:rFonts w:ascii="Times New Roman" w:hAnsi="Times New Roman" w:cs="Times New Roman"/>
        </w:rPr>
        <w:t xml:space="preserve"> </w:t>
      </w:r>
      <w:r w:rsidRPr="001469D0">
        <w:rPr>
          <w:rFonts w:ascii="Times New Roman" w:hAnsi="Times New Roman" w:cs="Times New Roman"/>
        </w:rPr>
        <w:t>diagnose the model problems. The model diagnosis process requires physics-based multi-variable comparisons, which typically involve</w:t>
      </w:r>
      <w:r>
        <w:rPr>
          <w:rFonts w:ascii="Times New Roman" w:hAnsi="Times New Roman" w:cs="Times New Roman"/>
        </w:rPr>
        <w:t xml:space="preserve"> </w:t>
      </w:r>
      <w:r w:rsidRPr="001469D0">
        <w:rPr>
          <w:rFonts w:ascii="Times New Roman" w:hAnsi="Times New Roman" w:cs="Times New Roman"/>
        </w:rPr>
        <w:t xml:space="preserve">large-volume and heterogeneous datasets, and computationally demanding and data-intensive operations. </w:t>
      </w:r>
    </w:p>
    <w:p w14:paraId="727FC19A" w14:textId="77777777" w:rsidR="001469D0" w:rsidRDefault="001469D0" w:rsidP="001469D0">
      <w:pPr>
        <w:widowControl w:val="0"/>
        <w:autoSpaceDE w:val="0"/>
        <w:autoSpaceDN w:val="0"/>
        <w:adjustRightInd w:val="0"/>
        <w:rPr>
          <w:rFonts w:ascii="Times New Roman" w:hAnsi="Times New Roman" w:cs="Times New Roman"/>
        </w:rPr>
      </w:pPr>
    </w:p>
    <w:p w14:paraId="2A331593" w14:textId="77777777" w:rsidR="001469D0" w:rsidRDefault="001469D0" w:rsidP="001469D0">
      <w:pPr>
        <w:widowControl w:val="0"/>
        <w:autoSpaceDE w:val="0"/>
        <w:autoSpaceDN w:val="0"/>
        <w:adjustRightInd w:val="0"/>
        <w:rPr>
          <w:rFonts w:ascii="Times New Roman" w:hAnsi="Times New Roman" w:cs="Times New Roman"/>
        </w:rPr>
      </w:pPr>
      <w:r>
        <w:rPr>
          <w:rFonts w:ascii="Times New Roman" w:hAnsi="Times New Roman" w:cs="Times New Roman"/>
        </w:rPr>
        <w:t>To address these challenges, we are</w:t>
      </w:r>
      <w:r w:rsidRPr="001469D0">
        <w:rPr>
          <w:rFonts w:ascii="Times New Roman" w:hAnsi="Times New Roman" w:cs="Times New Roman"/>
        </w:rPr>
        <w:t xml:space="preserve"> develop</w:t>
      </w:r>
      <w:r>
        <w:rPr>
          <w:rFonts w:ascii="Times New Roman" w:hAnsi="Times New Roman" w:cs="Times New Roman"/>
        </w:rPr>
        <w:t>ing</w:t>
      </w:r>
      <w:r w:rsidRPr="001469D0">
        <w:rPr>
          <w:rFonts w:ascii="Times New Roman" w:hAnsi="Times New Roman" w:cs="Times New Roman"/>
        </w:rPr>
        <w:t xml:space="preserve"> a</w:t>
      </w:r>
      <w:r>
        <w:rPr>
          <w:rFonts w:ascii="Times New Roman" w:hAnsi="Times New Roman" w:cs="Times New Roman"/>
        </w:rPr>
        <w:t xml:space="preserve"> parallel, distributed web-service oriented information system that </w:t>
      </w:r>
      <w:r w:rsidRPr="001469D0">
        <w:rPr>
          <w:rFonts w:ascii="Times New Roman" w:hAnsi="Times New Roman" w:cs="Times New Roman"/>
        </w:rPr>
        <w:t>enable</w:t>
      </w:r>
      <w:r>
        <w:rPr>
          <w:rFonts w:ascii="Times New Roman" w:hAnsi="Times New Roman" w:cs="Times New Roman"/>
        </w:rPr>
        <w:t>s</w:t>
      </w:r>
      <w:r w:rsidRPr="001469D0">
        <w:rPr>
          <w:rFonts w:ascii="Times New Roman" w:hAnsi="Times New Roman" w:cs="Times New Roman"/>
        </w:rPr>
        <w:t xml:space="preserve"> the physics-based multi-variable model performance evaluations and diagnoses</w:t>
      </w:r>
      <w:r>
        <w:rPr>
          <w:rFonts w:ascii="Times New Roman" w:hAnsi="Times New Roman" w:cs="Times New Roman"/>
        </w:rPr>
        <w:t xml:space="preserve"> </w:t>
      </w:r>
      <w:r w:rsidRPr="001469D0">
        <w:rPr>
          <w:rFonts w:ascii="Times New Roman" w:hAnsi="Times New Roman" w:cs="Times New Roman"/>
        </w:rPr>
        <w:t>through the comprehensive and synergistic use of multiple observational data, reanalysis data, and model outputs.</w:t>
      </w:r>
      <w:r>
        <w:rPr>
          <w:rFonts w:ascii="Times New Roman" w:hAnsi="Times New Roman" w:cs="Times New Roman"/>
        </w:rPr>
        <w:t xml:space="preserve"> We have developed a methodology to transform an existing science application code into a web service using a Python-driven interface and Python-driven web service tools (i.e. Flask, </w:t>
      </w:r>
      <w:proofErr w:type="spellStart"/>
      <w:r>
        <w:rPr>
          <w:rFonts w:ascii="Times New Roman" w:hAnsi="Times New Roman" w:cs="Times New Roman"/>
        </w:rPr>
        <w:t>Gunicorn</w:t>
      </w:r>
      <w:proofErr w:type="spellEnd"/>
      <w:r>
        <w:rPr>
          <w:rFonts w:ascii="Times New Roman" w:hAnsi="Times New Roman" w:cs="Times New Roman"/>
        </w:rPr>
        <w:t xml:space="preserve">, and Tornado). The web-service oriented system called Climate Model Diagnostic Analyzer (CMDA) currently supports (1) all the datasets from Obs4MIPs and a few ocean datasets from NOAA and Argo, which can serve as observation-based reference data for model evaluation (2) many of CMIP5 model outputs covering a broad range of atmosphere, ocean, and land variables from the CMIP5 specific historical runs and AMIP runs.  </w:t>
      </w:r>
    </w:p>
    <w:p w14:paraId="04CF8026" w14:textId="77777777" w:rsidR="00A4775D" w:rsidRDefault="001469D0" w:rsidP="001469D0">
      <w:pPr>
        <w:widowControl w:val="0"/>
        <w:autoSpaceDE w:val="0"/>
        <w:autoSpaceDN w:val="0"/>
        <w:adjustRightInd w:val="0"/>
        <w:rPr>
          <w:rFonts w:ascii="Times New Roman" w:hAnsi="Times New Roman" w:cs="Times New Roman"/>
        </w:rPr>
      </w:pPr>
      <w:r>
        <w:rPr>
          <w:rFonts w:ascii="Times New Roman" w:hAnsi="Times New Roman" w:cs="Times New Roman"/>
        </w:rPr>
        <w:t xml:space="preserve">Analysis capabilities currently supported by CMDA are </w:t>
      </w:r>
      <w:r w:rsidR="00350DE8">
        <w:rPr>
          <w:rFonts w:ascii="Times New Roman" w:hAnsi="Times New Roman" w:cs="Times New Roman"/>
        </w:rPr>
        <w:t>(1) the calculation of annual and seasonal means of physical variables, (2) the calculation of time evolution of the means in any specified geographical region, (3) the calculation of correlation between two variables, and (4) calculation of difference between two variables. A web-browser based user interface is chosen for CMDA because it not only lowers the learning curve and the adoption barrier of the tool but also enables instantaneous use without the hassle of local installation and compatibility issues.</w:t>
      </w:r>
    </w:p>
    <w:p w14:paraId="2773D9D1" w14:textId="77777777" w:rsidR="00A4775D" w:rsidRDefault="00A4775D" w:rsidP="001469D0">
      <w:pPr>
        <w:widowControl w:val="0"/>
        <w:autoSpaceDE w:val="0"/>
        <w:autoSpaceDN w:val="0"/>
        <w:adjustRightInd w:val="0"/>
        <w:rPr>
          <w:rFonts w:ascii="Times New Roman" w:hAnsi="Times New Roman" w:cs="Times New Roman"/>
        </w:rPr>
      </w:pPr>
    </w:p>
    <w:p w14:paraId="2278009E" w14:textId="77777777" w:rsidR="00350DE8" w:rsidRDefault="00A4775D" w:rsidP="001469D0">
      <w:pPr>
        <w:widowControl w:val="0"/>
        <w:autoSpaceDE w:val="0"/>
        <w:autoSpaceDN w:val="0"/>
        <w:adjustRightInd w:val="0"/>
        <w:rPr>
          <w:rFonts w:ascii="Times New Roman" w:hAnsi="Times New Roman" w:cs="Times New Roman"/>
        </w:rPr>
      </w:pPr>
      <w:r>
        <w:rPr>
          <w:rFonts w:ascii="Times New Roman" w:hAnsi="Times New Roman" w:cs="Times New Roman"/>
        </w:rPr>
        <w:t xml:space="preserve">CMDA is planned to be used as an educational tool for the summer school organized by JPL’s Center for Climate Science in </w:t>
      </w:r>
      <w:proofErr w:type="gramStart"/>
      <w:r>
        <w:rPr>
          <w:rFonts w:ascii="Times New Roman" w:hAnsi="Times New Roman" w:cs="Times New Roman"/>
        </w:rPr>
        <w:t>September,</w:t>
      </w:r>
      <w:proofErr w:type="gramEnd"/>
      <w:r>
        <w:rPr>
          <w:rFonts w:ascii="Times New Roman" w:hAnsi="Times New Roman" w:cs="Times New Roman"/>
        </w:rPr>
        <w:t xml:space="preserve"> 2013. The requirements of the educational tool are defined with the interaction with the school organizers, and CMDA is customized to meet the requirements accordingly. The summer school will serve as a valuable </w:t>
      </w:r>
      <w:proofErr w:type="spellStart"/>
      <w:r>
        <w:rPr>
          <w:rFonts w:ascii="Times New Roman" w:hAnsi="Times New Roman" w:cs="Times New Roman"/>
        </w:rPr>
        <w:t>testbed</w:t>
      </w:r>
      <w:proofErr w:type="spellEnd"/>
      <w:r>
        <w:rPr>
          <w:rFonts w:ascii="Times New Roman" w:hAnsi="Times New Roman" w:cs="Times New Roman"/>
        </w:rPr>
        <w:t xml:space="preserve"> for the development of CMDA, which should serve the </w:t>
      </w:r>
      <w:proofErr w:type="gramStart"/>
      <w:r>
        <w:rPr>
          <w:rFonts w:ascii="Times New Roman" w:hAnsi="Times New Roman" w:cs="Times New Roman"/>
        </w:rPr>
        <w:t>Earth-science</w:t>
      </w:r>
      <w:proofErr w:type="gramEnd"/>
      <w:r>
        <w:rPr>
          <w:rFonts w:ascii="Times New Roman" w:hAnsi="Times New Roman" w:cs="Times New Roman"/>
        </w:rPr>
        <w:t xml:space="preserve"> modeling and model-analysis community at the final stage. </w:t>
      </w:r>
    </w:p>
    <w:p w14:paraId="70BC7122" w14:textId="77777777" w:rsidR="00CD4D0B" w:rsidRDefault="00CD4D0B" w:rsidP="001469D0">
      <w:pPr>
        <w:widowControl w:val="0"/>
        <w:autoSpaceDE w:val="0"/>
        <w:autoSpaceDN w:val="0"/>
        <w:adjustRightInd w:val="0"/>
        <w:rPr>
          <w:rFonts w:ascii="Times New Roman" w:hAnsi="Times New Roman" w:cs="Times New Roman"/>
        </w:rPr>
      </w:pPr>
    </w:p>
    <w:p w14:paraId="084D06FD" w14:textId="77777777" w:rsidR="00CD4D0B" w:rsidRPr="001469D0" w:rsidRDefault="00CD4D0B" w:rsidP="001469D0">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 xml:space="preserve">This work was funded by the NASA Earth Science Program called Computational Modeling Algorithms and </w:t>
      </w:r>
      <w:proofErr w:type="spellStart"/>
      <w:r>
        <w:rPr>
          <w:rFonts w:ascii="Times New Roman" w:hAnsi="Times New Roman" w:cs="Times New Roman"/>
        </w:rPr>
        <w:t>Cyberinfrastructure</w:t>
      </w:r>
      <w:proofErr w:type="spellEnd"/>
      <w:r>
        <w:rPr>
          <w:rFonts w:ascii="Times New Roman" w:hAnsi="Times New Roman" w:cs="Times New Roman"/>
        </w:rPr>
        <w:t xml:space="preserve"> (CMAC)</w:t>
      </w:r>
      <w:proofErr w:type="gramEnd"/>
      <w:r>
        <w:rPr>
          <w:rFonts w:ascii="Times New Roman" w:hAnsi="Times New Roman" w:cs="Times New Roman"/>
        </w:rPr>
        <w:t>.</w:t>
      </w:r>
      <w:bookmarkStart w:id="0" w:name="_GoBack"/>
      <w:bookmarkEnd w:id="0"/>
    </w:p>
    <w:sectPr w:rsidR="00CD4D0B" w:rsidRPr="001469D0" w:rsidSect="00F11B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D0"/>
    <w:rsid w:val="001469D0"/>
    <w:rsid w:val="00350DE8"/>
    <w:rsid w:val="0098542B"/>
    <w:rsid w:val="00A4775D"/>
    <w:rsid w:val="00CD4D0B"/>
    <w:rsid w:val="00F11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434</Words>
  <Characters>2478</Characters>
  <Application>Microsoft Macintosh Word</Application>
  <DocSecurity>0</DocSecurity>
  <Lines>20</Lines>
  <Paragraphs>5</Paragraphs>
  <ScaleCrop>false</ScaleCrop>
  <Company>JPL</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Seungwon Lee</dc:creator>
  <cp:keywords/>
  <dc:description/>
  <cp:lastModifiedBy>Seungwon Lee</cp:lastModifiedBy>
  <cp:revision>2</cp:revision>
  <dcterms:created xsi:type="dcterms:W3CDTF">2013-07-27T10:38:00Z</dcterms:created>
  <dcterms:modified xsi:type="dcterms:W3CDTF">2013-07-27T11:23:00Z</dcterms:modified>
</cp:coreProperties>
</file>